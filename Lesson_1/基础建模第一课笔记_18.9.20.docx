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5DE2" w14:textId="77777777" w:rsidR="00434FED" w:rsidRPr="00956D89" w:rsidRDefault="00956D89" w:rsidP="00956D89">
      <w:pPr>
        <w:jc w:val="center"/>
        <w:rPr>
          <w:sz w:val="32"/>
        </w:rPr>
      </w:pPr>
      <w:r w:rsidRPr="00956D89">
        <w:rPr>
          <w:rFonts w:hint="eastAsia"/>
          <w:sz w:val="32"/>
        </w:rPr>
        <w:t>基础建模</w:t>
      </w:r>
    </w:p>
    <w:p w14:paraId="59ADA4C1" w14:textId="77777777" w:rsidR="00956D89" w:rsidRDefault="00956D89">
      <w:r>
        <w:rPr>
          <w:rFonts w:hint="eastAsia"/>
        </w:rPr>
        <w:t>案例：房价预测——找到特征（小区地点，配套，交通）；预测目标（房价）</w:t>
      </w:r>
    </w:p>
    <w:p w14:paraId="7596717A" w14:textId="77777777" w:rsidR="00956D89" w:rsidRDefault="00956D89">
      <w:r>
        <w:rPr>
          <w:rFonts w:hint="eastAsia"/>
        </w:rPr>
        <w:t>案例：魔镜系统</w:t>
      </w:r>
    </w:p>
    <w:p w14:paraId="278C4EB5" w14:textId="77777777" w:rsidR="00956D89" w:rsidRDefault="00956D89">
      <w:r w:rsidRPr="009557D2">
        <w:rPr>
          <w:rFonts w:hint="eastAsia"/>
          <w:b/>
        </w:rPr>
        <w:t>什么是分析建模：</w:t>
      </w:r>
      <w:r>
        <w:rPr>
          <w:rFonts w:hint="eastAsia"/>
        </w:rPr>
        <w:t>现实问题抽象化用数学模型表示</w:t>
      </w:r>
    </w:p>
    <w:p w14:paraId="4CB4331F" w14:textId="77777777" w:rsidR="00956D89" w:rsidRPr="009557D2" w:rsidRDefault="00956D89">
      <w:pPr>
        <w:rPr>
          <w:b/>
        </w:rPr>
      </w:pPr>
      <w:r w:rsidRPr="009557D2">
        <w:rPr>
          <w:rFonts w:hint="eastAsia"/>
          <w:b/>
        </w:rPr>
        <w:t>建模的四大步骤：</w:t>
      </w:r>
    </w:p>
    <w:p w14:paraId="3819FD09" w14:textId="77777777" w:rsidR="00956D89" w:rsidRDefault="00956D89">
      <w:r>
        <w:rPr>
          <w:rFonts w:hint="eastAsia"/>
        </w:rPr>
        <w:t>样本定义：训练样本如何选取，target如何定义</w:t>
      </w:r>
    </w:p>
    <w:p w14:paraId="580D14C4" w14:textId="77777777" w:rsidR="00956D89" w:rsidRDefault="00956D89">
      <w:r>
        <w:rPr>
          <w:rFonts w:hint="eastAsia"/>
        </w:rPr>
        <w:t>特征工程：</w:t>
      </w:r>
      <w:r w:rsidR="009557D2">
        <w:rPr>
          <w:rFonts w:hint="eastAsia"/>
        </w:rPr>
        <w:t>生成模型需要的特征</w:t>
      </w:r>
    </w:p>
    <w:p w14:paraId="08E27C85" w14:textId="77777777" w:rsidR="00956D89" w:rsidRDefault="00956D89">
      <w:r>
        <w:rPr>
          <w:rFonts w:hint="eastAsia"/>
        </w:rPr>
        <w:t>模型训练</w:t>
      </w:r>
      <w:r w:rsidR="009557D2">
        <w:rPr>
          <w:rFonts w:hint="eastAsia"/>
        </w:rPr>
        <w:t>：把数据整理好喂给模型训练</w:t>
      </w:r>
    </w:p>
    <w:p w14:paraId="73CFC192" w14:textId="77777777" w:rsidR="00956D89" w:rsidRDefault="00956D89">
      <w:r>
        <w:rPr>
          <w:rFonts w:hint="eastAsia"/>
        </w:rPr>
        <w:t>效果评估</w:t>
      </w:r>
      <w:r w:rsidR="009557D2">
        <w:rPr>
          <w:rFonts w:hint="eastAsia"/>
        </w:rPr>
        <w:t>：根据结果进行优化</w:t>
      </w:r>
    </w:p>
    <w:p w14:paraId="0441F448" w14:textId="77777777" w:rsidR="002425E6" w:rsidRDefault="002425E6"/>
    <w:p w14:paraId="7145138B" w14:textId="77777777" w:rsidR="009557D2" w:rsidRDefault="009557D2" w:rsidP="009557D2">
      <w:pPr>
        <w:pStyle w:val="a3"/>
        <w:numPr>
          <w:ilvl w:val="0"/>
          <w:numId w:val="2"/>
        </w:numPr>
        <w:ind w:firstLineChars="0"/>
      </w:pPr>
      <w:r w:rsidRPr="00EA7C3E">
        <w:rPr>
          <w:rFonts w:hint="eastAsia"/>
          <w:sz w:val="28"/>
        </w:rPr>
        <w:t>样本定义</w:t>
      </w:r>
    </w:p>
    <w:p w14:paraId="020BADD7" w14:textId="77777777" w:rsidR="009557D2" w:rsidRPr="00EA7C3E" w:rsidRDefault="009557D2" w:rsidP="00EA7C3E">
      <w:pPr>
        <w:pStyle w:val="a3"/>
        <w:numPr>
          <w:ilvl w:val="0"/>
          <w:numId w:val="4"/>
        </w:numPr>
        <w:ind w:firstLineChars="0"/>
      </w:pPr>
      <w:r w:rsidRPr="00EA7C3E">
        <w:rPr>
          <w:rFonts w:hint="eastAsia"/>
        </w:rPr>
        <w:t>需要反映预测数据集</w:t>
      </w:r>
    </w:p>
    <w:p w14:paraId="1518CBC7" w14:textId="77777777" w:rsidR="009557D2" w:rsidRDefault="002425E6" w:rsidP="00EA7C3E">
      <w:pPr>
        <w:pStyle w:val="a3"/>
        <w:ind w:left="480" w:firstLineChars="0" w:firstLine="0"/>
      </w:pPr>
      <w:r>
        <w:rPr>
          <w:rFonts w:hint="eastAsia"/>
        </w:rPr>
        <w:t>首先明确模型的使用场景，在</w:t>
      </w:r>
      <w:r w:rsidR="009557D2">
        <w:rPr>
          <w:rFonts w:hint="eastAsia"/>
        </w:rPr>
        <w:t>什么样本上进行预测</w:t>
      </w:r>
    </w:p>
    <w:p w14:paraId="734E4D63" w14:textId="77777777" w:rsidR="002425E6" w:rsidRDefault="009557D2" w:rsidP="00EA7C3E">
      <w:pPr>
        <w:pStyle w:val="a3"/>
        <w:ind w:left="480" w:firstLineChars="0" w:firstLine="0"/>
      </w:pPr>
      <w:r>
        <w:rPr>
          <w:rFonts w:hint="eastAsia"/>
        </w:rPr>
        <w:t>训练样本需要按照预测样本来定义，尽量保持一致</w:t>
      </w:r>
    </w:p>
    <w:p w14:paraId="1DFBB35F" w14:textId="77777777" w:rsidR="002425E6" w:rsidRDefault="009557D2" w:rsidP="002425E6">
      <w:pPr>
        <w:pStyle w:val="a3"/>
        <w:ind w:left="480" w:firstLineChars="0" w:firstLine="0"/>
      </w:pPr>
      <w:r>
        <w:rPr>
          <w:rFonts w:hint="eastAsia"/>
        </w:rPr>
        <w:t>（eg：预测新进来的app新客风险情况，用历史的app新客数据进行训练是不可以的，因为历史数据只有部分通过用户的数据，未通过的用户抓不到他们的数据，因此不能反映全量）</w:t>
      </w:r>
    </w:p>
    <w:p w14:paraId="5C1D0645" w14:textId="77777777" w:rsidR="009557D2" w:rsidRDefault="002425E6" w:rsidP="002425E6">
      <w:pPr>
        <w:pStyle w:val="a3"/>
        <w:numPr>
          <w:ilvl w:val="0"/>
          <w:numId w:val="6"/>
        </w:numPr>
        <w:ind w:firstLineChars="0"/>
      </w:pPr>
      <w:r>
        <w:rPr>
          <w:rFonts w:hint="eastAsia"/>
        </w:rPr>
        <w:t>分层抽样</w:t>
      </w:r>
    </w:p>
    <w:p w14:paraId="60867F33" w14:textId="77777777" w:rsidR="002425E6" w:rsidRDefault="002425E6" w:rsidP="002425E6">
      <w:pPr>
        <w:pStyle w:val="a3"/>
        <w:numPr>
          <w:ilvl w:val="0"/>
          <w:numId w:val="6"/>
        </w:numPr>
        <w:ind w:firstLineChars="0"/>
      </w:pPr>
      <w:r>
        <w:rPr>
          <w:rFonts w:hint="eastAsia"/>
        </w:rPr>
        <w:t>预测目标</w:t>
      </w:r>
    </w:p>
    <w:p w14:paraId="22CAA437" w14:textId="77777777" w:rsidR="002425E6" w:rsidRDefault="002425E6" w:rsidP="002425E6">
      <w:pPr>
        <w:pStyle w:val="a3"/>
        <w:ind w:left="480" w:firstLineChars="0" w:firstLine="0"/>
      </w:pPr>
      <w:r>
        <w:rPr>
          <w:rFonts w:hint="eastAsia"/>
        </w:rPr>
        <w:t>连续的数值（房价）——回归</w:t>
      </w:r>
    </w:p>
    <w:p w14:paraId="530A9FE8" w14:textId="77777777" w:rsidR="002425E6" w:rsidRDefault="002425E6" w:rsidP="002425E6">
      <w:pPr>
        <w:pStyle w:val="a3"/>
        <w:ind w:left="480" w:firstLineChars="0" w:firstLine="0"/>
      </w:pPr>
      <w:r>
        <w:rPr>
          <w:rFonts w:hint="eastAsia"/>
        </w:rPr>
        <w:t>类别（魔镜评分）——有标签（分类）；无标签（聚类）</w:t>
      </w:r>
    </w:p>
    <w:p w14:paraId="59A55D86" w14:textId="77777777" w:rsidR="002425E6" w:rsidRDefault="002425E6" w:rsidP="002425E6">
      <w:pPr>
        <w:pStyle w:val="a3"/>
        <w:numPr>
          <w:ilvl w:val="0"/>
          <w:numId w:val="7"/>
        </w:numPr>
        <w:ind w:firstLineChars="0"/>
      </w:pPr>
      <w:r>
        <w:rPr>
          <w:rFonts w:hint="eastAsia"/>
        </w:rPr>
        <w:t>选择合适的预测目标</w:t>
      </w:r>
    </w:p>
    <w:p w14:paraId="3801BA24" w14:textId="77777777" w:rsidR="002425E6" w:rsidRDefault="002425E6" w:rsidP="002425E6">
      <w:pPr>
        <w:pStyle w:val="a3"/>
        <w:ind w:left="480" w:firstLineChars="0" w:firstLine="0"/>
      </w:pPr>
      <w:r>
        <w:rPr>
          <w:rFonts w:hint="eastAsia"/>
        </w:rPr>
        <w:lastRenderedPageBreak/>
        <w:t>y的定义：业务模型的y多与事件相关，所以时间窗要明确</w:t>
      </w:r>
    </w:p>
    <w:p w14:paraId="354ED676" w14:textId="77777777" w:rsidR="002425E6" w:rsidRDefault="002425E6" w:rsidP="002425E6">
      <w:pPr>
        <w:pStyle w:val="a3"/>
        <w:ind w:left="480" w:firstLineChars="0" w:firstLine="0"/>
      </w:pPr>
      <w:r>
        <w:rPr>
          <w:rFonts w:hint="eastAsia"/>
        </w:rPr>
        <w:t>eg：与时间无关，有客观定义：人脸识别</w:t>
      </w:r>
    </w:p>
    <w:p w14:paraId="2C864F79" w14:textId="77777777" w:rsidR="002425E6" w:rsidRDefault="002425E6" w:rsidP="002425E6">
      <w:pPr>
        <w:pStyle w:val="a3"/>
        <w:ind w:left="480" w:firstLineChars="0" w:firstLine="480"/>
      </w:pPr>
      <w:r>
        <w:rPr>
          <w:rFonts w:hint="eastAsia"/>
        </w:rPr>
        <w:t>与时间有关，有客观定义：某段时间用户购买意愿</w:t>
      </w:r>
    </w:p>
    <w:p w14:paraId="37A3B04C" w14:textId="77777777" w:rsidR="002425E6" w:rsidRDefault="002425E6" w:rsidP="002425E6">
      <w:pPr>
        <w:pStyle w:val="a3"/>
        <w:ind w:left="480" w:firstLineChars="0" w:firstLine="480"/>
      </w:pPr>
      <w:r>
        <w:rPr>
          <w:rFonts w:hint="eastAsia"/>
        </w:rPr>
        <w:t>与时间有关，无客观定义：客户流失</w:t>
      </w:r>
    </w:p>
    <w:p w14:paraId="1DAF1732" w14:textId="77777777" w:rsidR="002425E6" w:rsidRPr="00EA7C3E" w:rsidRDefault="002425E6" w:rsidP="002425E6">
      <w:pPr>
        <w:pStyle w:val="a3"/>
        <w:numPr>
          <w:ilvl w:val="0"/>
          <w:numId w:val="2"/>
        </w:numPr>
        <w:ind w:firstLineChars="0"/>
        <w:rPr>
          <w:sz w:val="28"/>
        </w:rPr>
      </w:pPr>
      <w:r w:rsidRPr="00EA7C3E">
        <w:rPr>
          <w:rFonts w:hint="eastAsia"/>
          <w:sz w:val="28"/>
        </w:rPr>
        <w:t>特征工程</w:t>
      </w:r>
    </w:p>
    <w:p w14:paraId="6119ACDB" w14:textId="77777777" w:rsidR="006D1D2F" w:rsidRDefault="002425E6" w:rsidP="002425E6">
      <w:pPr>
        <w:pStyle w:val="a3"/>
        <w:numPr>
          <w:ilvl w:val="0"/>
          <w:numId w:val="7"/>
        </w:numPr>
        <w:ind w:firstLineChars="0"/>
      </w:pPr>
      <w:r>
        <w:rPr>
          <w:rFonts w:hint="eastAsia"/>
        </w:rPr>
        <w:t>特征工程是什么：</w:t>
      </w:r>
    </w:p>
    <w:p w14:paraId="310949A4" w14:textId="77777777" w:rsidR="009557D2" w:rsidRDefault="002425E6" w:rsidP="006D1D2F">
      <w:pPr>
        <w:pStyle w:val="a3"/>
        <w:ind w:left="480" w:firstLineChars="0" w:firstLine="0"/>
      </w:pPr>
      <w:r>
        <w:rPr>
          <w:rFonts w:hint="eastAsia"/>
        </w:rPr>
        <w:t>数据和特征决定了机器学习的上限，模型和算法只是逼近这个上限</w:t>
      </w:r>
    </w:p>
    <w:p w14:paraId="4C5AEAA0" w14:textId="77777777" w:rsidR="00EA7C3E" w:rsidRDefault="00EA7C3E" w:rsidP="002425E6">
      <w:pPr>
        <w:pStyle w:val="a3"/>
        <w:numPr>
          <w:ilvl w:val="0"/>
          <w:numId w:val="7"/>
        </w:numPr>
        <w:ind w:firstLineChars="0"/>
      </w:pPr>
      <w:r>
        <w:rPr>
          <w:rFonts w:hint="eastAsia"/>
        </w:rPr>
        <w:t>特征主题分类：</w:t>
      </w:r>
    </w:p>
    <w:p w14:paraId="56E7D1FE" w14:textId="77777777" w:rsidR="00EA7C3E" w:rsidRDefault="00EA7C3E" w:rsidP="00EA7C3E">
      <w:pPr>
        <w:pStyle w:val="a3"/>
        <w:ind w:left="480" w:firstLineChars="0" w:firstLine="0"/>
      </w:pPr>
      <w:r>
        <w:rPr>
          <w:rFonts w:hint="eastAsia"/>
        </w:rPr>
        <w:t>强业务数据：交易/持有/收益表现</w:t>
      </w:r>
    </w:p>
    <w:p w14:paraId="166FDD42" w14:textId="77777777" w:rsidR="00EA7C3E" w:rsidRDefault="00EA7C3E" w:rsidP="00EA7C3E">
      <w:pPr>
        <w:pStyle w:val="a3"/>
        <w:ind w:left="480" w:firstLineChars="0" w:firstLine="0"/>
      </w:pPr>
      <w:r>
        <w:rPr>
          <w:rFonts w:hint="eastAsia"/>
        </w:rPr>
        <w:t>弱业务数据：接触信息（电话）/浏览信息（app登陆）/用户权益/市场环境</w:t>
      </w:r>
    </w:p>
    <w:p w14:paraId="5C87FA9A" w14:textId="77777777" w:rsidR="00EA7C3E" w:rsidRDefault="00EA7C3E" w:rsidP="00EA7C3E">
      <w:pPr>
        <w:pStyle w:val="a3"/>
        <w:ind w:left="480" w:firstLineChars="0" w:firstLine="0"/>
      </w:pPr>
      <w:r>
        <w:rPr>
          <w:rFonts w:hint="eastAsia"/>
        </w:rPr>
        <w:t>业务无关数据：用户属性/设备信息/三方数据</w:t>
      </w:r>
    </w:p>
    <w:p w14:paraId="67A5C6AD" w14:textId="77777777" w:rsidR="00EA7C3E" w:rsidRDefault="00EA7C3E" w:rsidP="00EA7C3E">
      <w:pPr>
        <w:pStyle w:val="a3"/>
        <w:numPr>
          <w:ilvl w:val="0"/>
          <w:numId w:val="8"/>
        </w:numPr>
        <w:ind w:firstLineChars="0"/>
      </w:pPr>
      <w:r>
        <w:rPr>
          <w:rFonts w:hint="eastAsia"/>
        </w:rPr>
        <w:t>生成特征：</w:t>
      </w:r>
    </w:p>
    <w:p w14:paraId="5DC3C7CB" w14:textId="77777777" w:rsidR="00EA7C3E" w:rsidRPr="006D1D2F" w:rsidRDefault="00EA7C3E" w:rsidP="00EA7C3E">
      <w:pPr>
        <w:pStyle w:val="a3"/>
        <w:ind w:left="480" w:firstLineChars="0" w:firstLine="0"/>
        <w:rPr>
          <w:b/>
        </w:rPr>
      </w:pPr>
      <w:r w:rsidRPr="006D1D2F">
        <w:rPr>
          <w:rFonts w:hint="eastAsia"/>
          <w:b/>
        </w:rPr>
        <w:t>特征主题——业务行为——生成特征</w:t>
      </w:r>
      <w:r w:rsidR="006D1D2F" w:rsidRPr="006D1D2F">
        <w:rPr>
          <w:rFonts w:hint="eastAsia"/>
          <w:b/>
        </w:rPr>
        <w:t>（量化）</w:t>
      </w:r>
    </w:p>
    <w:p w14:paraId="3AD494A2" w14:textId="77777777" w:rsidR="00EA7C3E" w:rsidRDefault="00EA7C3E" w:rsidP="00EA7C3E">
      <w:pPr>
        <w:pStyle w:val="a3"/>
        <w:ind w:left="480" w:firstLineChars="0" w:firstLine="0"/>
      </w:pPr>
      <w:r>
        <w:rPr>
          <w:rFonts w:hint="eastAsia"/>
        </w:rPr>
        <w:t>主动接触——拨打客服电话——xx时间拨打客服电话次数/频率/时长/内容</w:t>
      </w:r>
    </w:p>
    <w:p w14:paraId="0856D52F" w14:textId="77777777" w:rsidR="00EA7C3E" w:rsidRDefault="00EA7C3E" w:rsidP="00EA7C3E">
      <w:pPr>
        <w:pStyle w:val="a3"/>
        <w:ind w:left="480" w:firstLineChars="0" w:firstLine="0"/>
      </w:pPr>
      <w:r>
        <w:rPr>
          <w:rFonts w:hint="eastAsia"/>
        </w:rPr>
        <w:t>被动接触——营销电话——xx时间收到营销电话次数/转化率</w:t>
      </w:r>
    </w:p>
    <w:p w14:paraId="063D26BF" w14:textId="77777777" w:rsidR="006D1D2F" w:rsidRDefault="006D1D2F" w:rsidP="006D1D2F">
      <w:pPr>
        <w:pStyle w:val="a3"/>
        <w:numPr>
          <w:ilvl w:val="0"/>
          <w:numId w:val="8"/>
        </w:numPr>
        <w:ind w:firstLineChars="0"/>
      </w:pPr>
      <w:r>
        <w:rPr>
          <w:rFonts w:hint="eastAsia"/>
        </w:rPr>
        <w:t>衍生特征：</w:t>
      </w:r>
    </w:p>
    <w:p w14:paraId="7304297A" w14:textId="77777777" w:rsidR="006D1D2F" w:rsidRDefault="006D1D2F" w:rsidP="006D1D2F">
      <w:pPr>
        <w:pStyle w:val="a3"/>
        <w:ind w:left="480" w:firstLineChars="0" w:firstLine="0"/>
      </w:pPr>
      <w:r>
        <w:rPr>
          <w:rFonts w:hint="eastAsia"/>
        </w:rPr>
        <w:t>原始特征：年龄</w:t>
      </w:r>
    </w:p>
    <w:p w14:paraId="01B82117" w14:textId="77777777" w:rsidR="006D1D2F" w:rsidRDefault="006D1D2F" w:rsidP="006D1D2F">
      <w:pPr>
        <w:pStyle w:val="a3"/>
        <w:ind w:left="480" w:firstLineChars="0" w:firstLine="0"/>
      </w:pPr>
      <w:r>
        <w:rPr>
          <w:rFonts w:hint="eastAsia"/>
        </w:rPr>
        <w:t>衍生特征：年龄是否大于30岁，log（年龄）等等</w:t>
      </w:r>
    </w:p>
    <w:p w14:paraId="0FDA14E6" w14:textId="77777777" w:rsidR="006D1D2F" w:rsidRDefault="006D1D2F" w:rsidP="006D1D2F">
      <w:pPr>
        <w:pStyle w:val="a3"/>
        <w:ind w:left="480" w:firstLineChars="0" w:firstLine="0"/>
        <w:rPr>
          <w:b/>
        </w:rPr>
      </w:pPr>
      <w:r>
        <w:rPr>
          <w:rFonts w:hint="eastAsia"/>
        </w:rPr>
        <w:t>eg：14天内购买和，30天最大登陆时间，短信分，注册渠道；职业；省份WOE</w:t>
      </w:r>
      <w:r w:rsidRPr="006D1D2F">
        <w:rPr>
          <w:rFonts w:hint="eastAsia"/>
          <w:i/>
        </w:rPr>
        <w:t>（</w:t>
      </w:r>
      <w:r>
        <w:rPr>
          <w:i/>
        </w:rPr>
        <w:t>WOE</w:t>
      </w:r>
      <w:r w:rsidRPr="006D1D2F">
        <w:rPr>
          <w:rFonts w:hint="eastAsia"/>
          <w:i/>
        </w:rPr>
        <w:t>：当前分组中响应客户占所有响应客户的比例和当前分组中没有响应的客户占所有没有响应的客户的比例）</w:t>
      </w:r>
      <w:r w:rsidRPr="006D1D2F">
        <w:rPr>
          <w:rFonts w:hint="eastAsia"/>
          <w:b/>
        </w:rPr>
        <w:t>（类别型变量变成数字型）</w:t>
      </w:r>
    </w:p>
    <w:p w14:paraId="3C606F1C" w14:textId="77777777" w:rsidR="006D1D2F" w:rsidRDefault="006D1D2F" w:rsidP="006D1D2F">
      <w:pPr>
        <w:pStyle w:val="a3"/>
        <w:ind w:left="480" w:firstLineChars="0" w:firstLine="0"/>
        <w:rPr>
          <w:b/>
        </w:rPr>
      </w:pPr>
    </w:p>
    <w:p w14:paraId="5A934E73" w14:textId="77777777" w:rsidR="006D1D2F" w:rsidRPr="006D1D2F" w:rsidRDefault="006D1D2F" w:rsidP="006D1D2F">
      <w:pPr>
        <w:pStyle w:val="a3"/>
        <w:numPr>
          <w:ilvl w:val="0"/>
          <w:numId w:val="8"/>
        </w:numPr>
        <w:ind w:firstLineChars="0"/>
        <w:rPr>
          <w:b/>
        </w:rPr>
      </w:pPr>
      <w:r>
        <w:rPr>
          <w:rFonts w:hint="eastAsia"/>
        </w:rPr>
        <w:t>数据处理：</w:t>
      </w:r>
    </w:p>
    <w:p w14:paraId="60358457" w14:textId="77777777" w:rsidR="006D1D2F" w:rsidRDefault="006D1D2F" w:rsidP="006D1D2F">
      <w:pPr>
        <w:pStyle w:val="a3"/>
        <w:ind w:left="480" w:firstLineChars="0" w:firstLine="0"/>
      </w:pPr>
      <w:r>
        <w:rPr>
          <w:rFonts w:hint="eastAsia"/>
        </w:rPr>
        <w:t>标准化，归一化，二值化，分类编码，缺失值插补，多项式变换</w:t>
      </w:r>
    </w:p>
    <w:p w14:paraId="0022F366" w14:textId="77777777" w:rsidR="006D1D2F" w:rsidRDefault="00775168" w:rsidP="006D1D2F">
      <w:pPr>
        <w:pStyle w:val="a3"/>
        <w:numPr>
          <w:ilvl w:val="0"/>
          <w:numId w:val="8"/>
        </w:numPr>
        <w:ind w:firstLineChars="0"/>
      </w:pPr>
      <w:r>
        <w:rPr>
          <w:rFonts w:hint="eastAsia"/>
        </w:rPr>
        <w:t>特征选择：</w:t>
      </w:r>
    </w:p>
    <w:p w14:paraId="57E031D9" w14:textId="77777777" w:rsidR="00775168" w:rsidRDefault="00775168" w:rsidP="00775168">
      <w:pPr>
        <w:pStyle w:val="a3"/>
        <w:ind w:left="480" w:firstLineChars="0" w:firstLine="0"/>
      </w:pPr>
      <w:r w:rsidRPr="00775168">
        <w:rPr>
          <w:rFonts w:hint="eastAsia"/>
          <w:b/>
        </w:rPr>
        <w:t>单变量分析：</w:t>
      </w:r>
      <w:r>
        <w:rPr>
          <w:rFonts w:hint="eastAsia"/>
        </w:rPr>
        <w:t>看这个变量在不同取值上的target rate区分度怎么样</w:t>
      </w:r>
    </w:p>
    <w:p w14:paraId="4EE5289A" w14:textId="77777777" w:rsidR="00775168" w:rsidRDefault="00775168" w:rsidP="00425D77">
      <w:pPr>
        <w:pStyle w:val="a3"/>
        <w:ind w:left="480" w:firstLineChars="0" w:firstLine="1440"/>
        <w:rPr>
          <w:color w:val="FF0000"/>
        </w:rPr>
      </w:pPr>
      <w:r w:rsidRPr="00775168">
        <w:rPr>
          <w:rFonts w:hint="eastAsia"/>
          <w:color w:val="FF0000"/>
        </w:rPr>
        <w:t>用变量IV值</w:t>
      </w:r>
      <w:r>
        <w:rPr>
          <w:rFonts w:hint="eastAsia"/>
          <w:color w:val="FF0000"/>
        </w:rPr>
        <w:t>（信息价值指标）</w:t>
      </w:r>
      <w:r w:rsidRPr="00775168">
        <w:rPr>
          <w:rFonts w:hint="eastAsia"/>
          <w:color w:val="FF0000"/>
        </w:rPr>
        <w:t>衡量</w:t>
      </w:r>
      <w:r>
        <w:rPr>
          <w:rFonts w:hint="eastAsia"/>
          <w:color w:val="FF0000"/>
        </w:rPr>
        <w:t>（越高说明贡献度越高）</w:t>
      </w:r>
    </w:p>
    <w:p w14:paraId="48536AD8" w14:textId="77777777" w:rsidR="00425D77" w:rsidRDefault="00425D77" w:rsidP="00425D77">
      <w:pPr>
        <w:pStyle w:val="a3"/>
        <w:ind w:left="480" w:firstLineChars="0" w:firstLine="1440"/>
      </w:pPr>
      <w:r w:rsidRPr="00425D77">
        <w:rPr>
          <w:rFonts w:hint="eastAsia"/>
          <w:color w:val="000000" w:themeColor="text1"/>
        </w:rPr>
        <w:t>0.1-0.3（预测能力一般）；0.3-0.5（预测能力强）</w:t>
      </w:r>
      <w:r>
        <w:rPr>
          <w:rFonts w:hint="eastAsia"/>
          <w:color w:val="000000" w:themeColor="text1"/>
        </w:rPr>
        <w:t>；</w:t>
      </w:r>
      <w:r>
        <w:rPr>
          <w:color w:val="000000" w:themeColor="text1"/>
        </w:rPr>
        <w:t>&gt;</w:t>
      </w:r>
      <w:r>
        <w:rPr>
          <w:rFonts w:hint="eastAsia"/>
          <w:color w:val="000000" w:themeColor="text1"/>
        </w:rPr>
        <w:t>0.5（可疑）</w:t>
      </w:r>
    </w:p>
    <w:p w14:paraId="4336C493" w14:textId="24E0AF63" w:rsidR="00775168" w:rsidRDefault="00775168" w:rsidP="00775168">
      <w:pPr>
        <w:pStyle w:val="a3"/>
        <w:ind w:left="480" w:firstLineChars="0" w:firstLine="0"/>
      </w:pPr>
      <w:r>
        <w:rPr>
          <w:rFonts w:hint="eastAsia"/>
        </w:rPr>
        <w:t>eg</w:t>
      </w:r>
      <w:r w:rsidR="002F3244">
        <w:rPr>
          <w:rFonts w:hint="eastAsia"/>
        </w:rPr>
        <w:t>1</w:t>
      </w:r>
      <w:r>
        <w:rPr>
          <w:rFonts w:hint="eastAsia"/>
        </w:rPr>
        <w:t>：看性别的特征对最后模型的预测强不强</w:t>
      </w:r>
    </w:p>
    <w:p w14:paraId="272008A8" w14:textId="77777777" w:rsidR="00775168" w:rsidRDefault="00775168" w:rsidP="00775168">
      <w:pPr>
        <w:pStyle w:val="a3"/>
        <w:ind w:left="480" w:firstLineChars="0" w:firstLine="0"/>
      </w:pPr>
      <w:r>
        <w:rPr>
          <w:rFonts w:hint="eastAsia"/>
        </w:rPr>
        <w:t xml:space="preserve">    表格中展示的性别男女区分度比较大，但不能只看购买率，还要看样本分布的百分比，要算变量的IV值=0.28</w:t>
      </w:r>
    </w:p>
    <w:tbl>
      <w:tblPr>
        <w:tblStyle w:val="a4"/>
        <w:tblW w:w="7708" w:type="dxa"/>
        <w:tblInd w:w="480" w:type="dxa"/>
        <w:tblLook w:val="04A0" w:firstRow="1" w:lastRow="0" w:firstColumn="1" w:lastColumn="0" w:noHBand="0" w:noVBand="1"/>
      </w:tblPr>
      <w:tblGrid>
        <w:gridCol w:w="1527"/>
        <w:gridCol w:w="1551"/>
        <w:gridCol w:w="1550"/>
        <w:gridCol w:w="1540"/>
        <w:gridCol w:w="1540"/>
      </w:tblGrid>
      <w:tr w:rsidR="00775168" w14:paraId="3ACF615A" w14:textId="77777777" w:rsidTr="00775168">
        <w:trPr>
          <w:trHeight w:val="457"/>
        </w:trPr>
        <w:tc>
          <w:tcPr>
            <w:tcW w:w="1527" w:type="dxa"/>
          </w:tcPr>
          <w:p w14:paraId="12F8D2ED" w14:textId="77777777" w:rsidR="00775168" w:rsidRDefault="00775168" w:rsidP="00775168">
            <w:pPr>
              <w:pStyle w:val="a3"/>
              <w:ind w:firstLineChars="0" w:firstLine="0"/>
            </w:pPr>
            <w:r>
              <w:rPr>
                <w:rFonts w:hint="eastAsia"/>
              </w:rPr>
              <w:t>性别</w:t>
            </w:r>
          </w:p>
        </w:tc>
        <w:tc>
          <w:tcPr>
            <w:tcW w:w="1551" w:type="dxa"/>
          </w:tcPr>
          <w:p w14:paraId="6EC082EB" w14:textId="77777777" w:rsidR="00775168" w:rsidRDefault="00775168" w:rsidP="00775168">
            <w:pPr>
              <w:pStyle w:val="a3"/>
              <w:ind w:firstLineChars="0" w:firstLine="0"/>
            </w:pPr>
            <w:r>
              <w:rPr>
                <w:rFonts w:hint="eastAsia"/>
              </w:rPr>
              <w:t>数量</w:t>
            </w:r>
          </w:p>
        </w:tc>
        <w:tc>
          <w:tcPr>
            <w:tcW w:w="1550" w:type="dxa"/>
          </w:tcPr>
          <w:p w14:paraId="6A6B73BE" w14:textId="77777777" w:rsidR="00775168" w:rsidRDefault="00775168" w:rsidP="00775168">
            <w:pPr>
              <w:pStyle w:val="a3"/>
              <w:ind w:firstLineChars="0" w:firstLine="0"/>
            </w:pPr>
            <w:r>
              <w:rPr>
                <w:rFonts w:hint="eastAsia"/>
              </w:rPr>
              <w:t>百分比</w:t>
            </w:r>
          </w:p>
        </w:tc>
        <w:tc>
          <w:tcPr>
            <w:tcW w:w="1540" w:type="dxa"/>
          </w:tcPr>
          <w:p w14:paraId="37444253" w14:textId="77777777" w:rsidR="00775168" w:rsidRDefault="00775168" w:rsidP="00775168">
            <w:pPr>
              <w:pStyle w:val="a3"/>
              <w:ind w:firstLineChars="0" w:firstLine="0"/>
            </w:pPr>
            <w:r>
              <w:rPr>
                <w:rFonts w:hint="eastAsia"/>
              </w:rPr>
              <w:t>购买</w:t>
            </w:r>
          </w:p>
        </w:tc>
        <w:tc>
          <w:tcPr>
            <w:tcW w:w="1540" w:type="dxa"/>
          </w:tcPr>
          <w:p w14:paraId="50B13F1F" w14:textId="77777777" w:rsidR="00775168" w:rsidRDefault="00775168" w:rsidP="00775168">
            <w:pPr>
              <w:pStyle w:val="a3"/>
              <w:ind w:firstLineChars="0" w:firstLine="0"/>
            </w:pPr>
            <w:r>
              <w:rPr>
                <w:rFonts w:hint="eastAsia"/>
              </w:rPr>
              <w:t>购买率</w:t>
            </w:r>
          </w:p>
        </w:tc>
      </w:tr>
      <w:tr w:rsidR="00775168" w14:paraId="4DEDB389" w14:textId="77777777" w:rsidTr="00775168">
        <w:trPr>
          <w:trHeight w:val="445"/>
        </w:trPr>
        <w:tc>
          <w:tcPr>
            <w:tcW w:w="1527" w:type="dxa"/>
          </w:tcPr>
          <w:p w14:paraId="40D69269" w14:textId="77777777" w:rsidR="00775168" w:rsidRDefault="00775168" w:rsidP="00775168">
            <w:pPr>
              <w:pStyle w:val="a3"/>
              <w:ind w:firstLineChars="0" w:firstLine="0"/>
            </w:pPr>
            <w:r>
              <w:rPr>
                <w:rFonts w:hint="eastAsia"/>
              </w:rPr>
              <w:t>男</w:t>
            </w:r>
          </w:p>
        </w:tc>
        <w:tc>
          <w:tcPr>
            <w:tcW w:w="1551" w:type="dxa"/>
          </w:tcPr>
          <w:p w14:paraId="02BBA263" w14:textId="77777777" w:rsidR="00775168" w:rsidRDefault="00775168" w:rsidP="00775168">
            <w:pPr>
              <w:pStyle w:val="a3"/>
              <w:ind w:firstLineChars="0" w:firstLine="0"/>
            </w:pPr>
            <w:r>
              <w:rPr>
                <w:rFonts w:hint="eastAsia"/>
              </w:rPr>
              <w:t>600</w:t>
            </w:r>
          </w:p>
        </w:tc>
        <w:tc>
          <w:tcPr>
            <w:tcW w:w="1550" w:type="dxa"/>
          </w:tcPr>
          <w:p w14:paraId="73515414" w14:textId="77777777" w:rsidR="00775168" w:rsidRDefault="00775168" w:rsidP="00775168">
            <w:pPr>
              <w:pStyle w:val="a3"/>
              <w:ind w:firstLineChars="0" w:firstLine="0"/>
            </w:pPr>
            <w:r>
              <w:rPr>
                <w:rFonts w:hint="eastAsia"/>
              </w:rPr>
              <w:t>60%</w:t>
            </w:r>
          </w:p>
        </w:tc>
        <w:tc>
          <w:tcPr>
            <w:tcW w:w="1540" w:type="dxa"/>
          </w:tcPr>
          <w:p w14:paraId="1213723D" w14:textId="77777777" w:rsidR="00775168" w:rsidRDefault="00775168" w:rsidP="00775168">
            <w:pPr>
              <w:pStyle w:val="a3"/>
              <w:ind w:firstLineChars="0" w:firstLine="0"/>
            </w:pPr>
            <w:r>
              <w:rPr>
                <w:rFonts w:hint="eastAsia"/>
              </w:rPr>
              <w:t>300</w:t>
            </w:r>
          </w:p>
        </w:tc>
        <w:tc>
          <w:tcPr>
            <w:tcW w:w="1540" w:type="dxa"/>
          </w:tcPr>
          <w:p w14:paraId="0F125904" w14:textId="77777777" w:rsidR="00775168" w:rsidRDefault="00775168" w:rsidP="00775168">
            <w:pPr>
              <w:pStyle w:val="a3"/>
              <w:ind w:firstLineChars="0" w:firstLine="0"/>
            </w:pPr>
            <w:r>
              <w:rPr>
                <w:rFonts w:hint="eastAsia"/>
              </w:rPr>
              <w:t>50%</w:t>
            </w:r>
          </w:p>
        </w:tc>
      </w:tr>
      <w:tr w:rsidR="00775168" w14:paraId="204B9CDD" w14:textId="77777777" w:rsidTr="00775168">
        <w:trPr>
          <w:trHeight w:val="457"/>
        </w:trPr>
        <w:tc>
          <w:tcPr>
            <w:tcW w:w="1527" w:type="dxa"/>
          </w:tcPr>
          <w:p w14:paraId="330D7ABE" w14:textId="77777777" w:rsidR="00775168" w:rsidRDefault="00775168" w:rsidP="00775168">
            <w:pPr>
              <w:pStyle w:val="a3"/>
              <w:ind w:firstLineChars="0" w:firstLine="0"/>
            </w:pPr>
            <w:r>
              <w:rPr>
                <w:rFonts w:hint="eastAsia"/>
              </w:rPr>
              <w:t>女</w:t>
            </w:r>
          </w:p>
        </w:tc>
        <w:tc>
          <w:tcPr>
            <w:tcW w:w="1551" w:type="dxa"/>
          </w:tcPr>
          <w:p w14:paraId="272A9B0C" w14:textId="77777777" w:rsidR="00775168" w:rsidRDefault="00775168" w:rsidP="00775168">
            <w:pPr>
              <w:pStyle w:val="a3"/>
              <w:ind w:firstLineChars="0" w:firstLine="0"/>
            </w:pPr>
            <w:r>
              <w:rPr>
                <w:rFonts w:hint="eastAsia"/>
              </w:rPr>
              <w:t>300</w:t>
            </w:r>
          </w:p>
        </w:tc>
        <w:tc>
          <w:tcPr>
            <w:tcW w:w="1550" w:type="dxa"/>
          </w:tcPr>
          <w:p w14:paraId="288AF4E7" w14:textId="77777777" w:rsidR="00775168" w:rsidRDefault="00775168" w:rsidP="00775168">
            <w:pPr>
              <w:pStyle w:val="a3"/>
              <w:ind w:firstLineChars="0" w:firstLine="0"/>
            </w:pPr>
            <w:r>
              <w:rPr>
                <w:rFonts w:hint="eastAsia"/>
              </w:rPr>
              <w:t>30%</w:t>
            </w:r>
          </w:p>
        </w:tc>
        <w:tc>
          <w:tcPr>
            <w:tcW w:w="1540" w:type="dxa"/>
          </w:tcPr>
          <w:p w14:paraId="75E1F7B7" w14:textId="77777777" w:rsidR="00775168" w:rsidRDefault="00775168" w:rsidP="00775168">
            <w:pPr>
              <w:pStyle w:val="a3"/>
              <w:ind w:firstLineChars="0" w:firstLine="0"/>
            </w:pPr>
            <w:r>
              <w:rPr>
                <w:rFonts w:hint="eastAsia"/>
              </w:rPr>
              <w:t>100</w:t>
            </w:r>
          </w:p>
        </w:tc>
        <w:tc>
          <w:tcPr>
            <w:tcW w:w="1540" w:type="dxa"/>
          </w:tcPr>
          <w:p w14:paraId="78E9115A" w14:textId="77777777" w:rsidR="00775168" w:rsidRDefault="00775168" w:rsidP="00775168">
            <w:pPr>
              <w:pStyle w:val="a3"/>
              <w:ind w:firstLineChars="0" w:firstLine="0"/>
            </w:pPr>
            <w:r>
              <w:rPr>
                <w:rFonts w:hint="eastAsia"/>
              </w:rPr>
              <w:t>33%</w:t>
            </w:r>
          </w:p>
        </w:tc>
      </w:tr>
      <w:tr w:rsidR="00775168" w14:paraId="7A0B27BC" w14:textId="77777777" w:rsidTr="00775168">
        <w:trPr>
          <w:trHeight w:val="457"/>
        </w:trPr>
        <w:tc>
          <w:tcPr>
            <w:tcW w:w="1527" w:type="dxa"/>
          </w:tcPr>
          <w:p w14:paraId="0FCD84CF" w14:textId="77777777" w:rsidR="00775168" w:rsidRDefault="00775168" w:rsidP="00775168">
            <w:pPr>
              <w:pStyle w:val="a3"/>
              <w:ind w:firstLineChars="0" w:firstLine="0"/>
            </w:pPr>
            <w:r>
              <w:rPr>
                <w:rFonts w:hint="eastAsia"/>
              </w:rPr>
              <w:t>缺失</w:t>
            </w:r>
          </w:p>
        </w:tc>
        <w:tc>
          <w:tcPr>
            <w:tcW w:w="1551" w:type="dxa"/>
          </w:tcPr>
          <w:p w14:paraId="5A6CA75B" w14:textId="77777777" w:rsidR="00775168" w:rsidRDefault="00775168" w:rsidP="00775168">
            <w:pPr>
              <w:pStyle w:val="a3"/>
              <w:ind w:firstLineChars="0" w:firstLine="0"/>
            </w:pPr>
            <w:r>
              <w:rPr>
                <w:rFonts w:hint="eastAsia"/>
              </w:rPr>
              <w:t>100</w:t>
            </w:r>
          </w:p>
        </w:tc>
        <w:tc>
          <w:tcPr>
            <w:tcW w:w="1550" w:type="dxa"/>
          </w:tcPr>
          <w:p w14:paraId="155D23B4" w14:textId="77777777" w:rsidR="00775168" w:rsidRDefault="00775168" w:rsidP="00775168">
            <w:pPr>
              <w:pStyle w:val="a3"/>
              <w:ind w:firstLineChars="0" w:firstLine="0"/>
            </w:pPr>
            <w:r>
              <w:rPr>
                <w:rFonts w:hint="eastAsia"/>
              </w:rPr>
              <w:t>10%</w:t>
            </w:r>
          </w:p>
        </w:tc>
        <w:tc>
          <w:tcPr>
            <w:tcW w:w="1540" w:type="dxa"/>
          </w:tcPr>
          <w:p w14:paraId="312F7B78" w14:textId="77777777" w:rsidR="00775168" w:rsidRDefault="00775168" w:rsidP="00775168">
            <w:pPr>
              <w:pStyle w:val="a3"/>
              <w:ind w:firstLineChars="0" w:firstLine="0"/>
            </w:pPr>
            <w:r>
              <w:rPr>
                <w:rFonts w:hint="eastAsia"/>
              </w:rPr>
              <w:t>20</w:t>
            </w:r>
          </w:p>
        </w:tc>
        <w:tc>
          <w:tcPr>
            <w:tcW w:w="1540" w:type="dxa"/>
          </w:tcPr>
          <w:p w14:paraId="05A08496" w14:textId="77777777" w:rsidR="00775168" w:rsidRDefault="00775168" w:rsidP="00775168">
            <w:pPr>
              <w:pStyle w:val="a3"/>
              <w:ind w:firstLineChars="0" w:firstLine="0"/>
            </w:pPr>
            <w:r>
              <w:rPr>
                <w:rFonts w:hint="eastAsia"/>
              </w:rPr>
              <w:t>20%</w:t>
            </w:r>
          </w:p>
        </w:tc>
      </w:tr>
      <w:tr w:rsidR="00775168" w14:paraId="74397CB9" w14:textId="77777777" w:rsidTr="00775168">
        <w:trPr>
          <w:trHeight w:val="445"/>
        </w:trPr>
        <w:tc>
          <w:tcPr>
            <w:tcW w:w="1527" w:type="dxa"/>
          </w:tcPr>
          <w:p w14:paraId="19004ECF" w14:textId="77777777" w:rsidR="00775168" w:rsidRDefault="00775168" w:rsidP="00775168">
            <w:pPr>
              <w:pStyle w:val="a3"/>
              <w:ind w:firstLineChars="0" w:firstLine="0"/>
            </w:pPr>
            <w:r>
              <w:rPr>
                <w:rFonts w:hint="eastAsia"/>
              </w:rPr>
              <w:t>总计</w:t>
            </w:r>
          </w:p>
        </w:tc>
        <w:tc>
          <w:tcPr>
            <w:tcW w:w="1551" w:type="dxa"/>
          </w:tcPr>
          <w:p w14:paraId="3BDC2A40" w14:textId="77777777" w:rsidR="00775168" w:rsidRDefault="00775168" w:rsidP="00775168">
            <w:pPr>
              <w:pStyle w:val="a3"/>
              <w:ind w:firstLineChars="0" w:firstLine="0"/>
            </w:pPr>
            <w:r>
              <w:rPr>
                <w:rFonts w:hint="eastAsia"/>
              </w:rPr>
              <w:t>1000</w:t>
            </w:r>
          </w:p>
        </w:tc>
        <w:tc>
          <w:tcPr>
            <w:tcW w:w="1550" w:type="dxa"/>
          </w:tcPr>
          <w:p w14:paraId="084DA4EE" w14:textId="77777777" w:rsidR="00775168" w:rsidRDefault="00775168" w:rsidP="00775168">
            <w:pPr>
              <w:pStyle w:val="a3"/>
              <w:ind w:firstLineChars="0" w:firstLine="0"/>
            </w:pPr>
            <w:r>
              <w:rPr>
                <w:rFonts w:hint="eastAsia"/>
              </w:rPr>
              <w:t>100%</w:t>
            </w:r>
          </w:p>
        </w:tc>
        <w:tc>
          <w:tcPr>
            <w:tcW w:w="1540" w:type="dxa"/>
          </w:tcPr>
          <w:p w14:paraId="25BD0379" w14:textId="77777777" w:rsidR="00775168" w:rsidRDefault="00775168" w:rsidP="00775168">
            <w:pPr>
              <w:pStyle w:val="a3"/>
              <w:ind w:firstLineChars="0" w:firstLine="0"/>
            </w:pPr>
            <w:r>
              <w:rPr>
                <w:rFonts w:hint="eastAsia"/>
              </w:rPr>
              <w:t>420</w:t>
            </w:r>
          </w:p>
        </w:tc>
        <w:tc>
          <w:tcPr>
            <w:tcW w:w="1540" w:type="dxa"/>
          </w:tcPr>
          <w:p w14:paraId="5F3AF798" w14:textId="77777777" w:rsidR="00775168" w:rsidRDefault="00775168" w:rsidP="00775168">
            <w:pPr>
              <w:pStyle w:val="a3"/>
              <w:ind w:firstLineChars="0" w:firstLine="0"/>
            </w:pPr>
            <w:r>
              <w:rPr>
                <w:rFonts w:hint="eastAsia"/>
              </w:rPr>
              <w:t>42%</w:t>
            </w:r>
          </w:p>
        </w:tc>
      </w:tr>
    </w:tbl>
    <w:p w14:paraId="5AB53FBB" w14:textId="32C263F8" w:rsidR="002F3244" w:rsidRDefault="002F3244" w:rsidP="002F3244"/>
    <w:p w14:paraId="3EDDEBA4" w14:textId="38BDE55F" w:rsidR="002F3244" w:rsidRDefault="002F3244" w:rsidP="002F3244">
      <w:pPr>
        <w:pStyle w:val="a3"/>
        <w:ind w:left="480" w:firstLineChars="0" w:firstLine="0"/>
      </w:pPr>
      <w:r>
        <w:rPr>
          <w:rFonts w:hint="eastAsia"/>
          <w:b/>
        </w:rPr>
        <w:t>相关性</w:t>
      </w:r>
      <w:r w:rsidRPr="00775168">
        <w:rPr>
          <w:rFonts w:hint="eastAsia"/>
          <w:b/>
        </w:rPr>
        <w:t>分析：</w:t>
      </w:r>
      <w:r w:rsidRPr="002F3244">
        <w:rPr>
          <w:rFonts w:hint="eastAsia"/>
        </w:rPr>
        <w:t>对两变量计算相关系数，系数高的变量去掉一个</w:t>
      </w:r>
      <w:r>
        <w:rPr>
          <w:rFonts w:hint="eastAsia"/>
        </w:rPr>
        <w:t>（</w:t>
      </w:r>
      <w:r w:rsidRPr="002F3244">
        <w:rPr>
          <w:rFonts w:hint="eastAsia"/>
        </w:rPr>
        <w:t>最好不要超过0.5；</w:t>
      </w:r>
      <w:r>
        <w:rPr>
          <w:rFonts w:hint="eastAsia"/>
        </w:rPr>
        <w:t>去掉IV值小的/业务解释不合理的/计算复杂度大的）</w:t>
      </w:r>
    </w:p>
    <w:p w14:paraId="68154F5E" w14:textId="07B6035D" w:rsidR="002F3244" w:rsidRDefault="002F3244" w:rsidP="002F3244">
      <w:pPr>
        <w:pStyle w:val="a3"/>
        <w:numPr>
          <w:ilvl w:val="0"/>
          <w:numId w:val="8"/>
        </w:numPr>
        <w:ind w:firstLineChars="0"/>
      </w:pPr>
      <w:r>
        <w:rPr>
          <w:rFonts w:hint="eastAsia"/>
        </w:rPr>
        <w:t>生成表（样本），扔给模型</w:t>
      </w:r>
    </w:p>
    <w:p w14:paraId="6CABCC3E" w14:textId="2F680A87" w:rsidR="002F3244" w:rsidRDefault="002F3244" w:rsidP="002F3244">
      <w:pPr>
        <w:pStyle w:val="a3"/>
        <w:ind w:left="480" w:firstLineChars="0" w:firstLine="0"/>
      </w:pPr>
      <w:r>
        <w:rPr>
          <w:rFonts w:hint="eastAsia"/>
        </w:rPr>
        <w:t>样本粒度：</w:t>
      </w:r>
      <w:r w:rsidR="00720E7F">
        <w:rPr>
          <w:rFonts w:hint="eastAsia"/>
        </w:rPr>
        <w:t>建在标上的/人上的模型</w:t>
      </w:r>
    </w:p>
    <w:p w14:paraId="0255C4B5" w14:textId="76EE070D" w:rsidR="00720E7F" w:rsidRDefault="00720E7F" w:rsidP="002F3244">
      <w:pPr>
        <w:pStyle w:val="a3"/>
        <w:ind w:left="480" w:firstLineChars="0" w:firstLine="0"/>
      </w:pPr>
      <w:r>
        <w:rPr>
          <w:rFonts w:hint="eastAsia"/>
        </w:rPr>
        <w:t>特征：x1，x2</w:t>
      </w:r>
    </w:p>
    <w:p w14:paraId="5BF81364" w14:textId="570CB8F8" w:rsidR="00720E7F" w:rsidRDefault="00720E7F" w:rsidP="002F3244">
      <w:pPr>
        <w:pStyle w:val="a3"/>
        <w:ind w:left="480" w:firstLineChars="0" w:firstLine="0"/>
      </w:pPr>
      <w:r>
        <w:rPr>
          <w:rFonts w:hint="eastAsia"/>
        </w:rPr>
        <w:t>标签</w:t>
      </w:r>
    </w:p>
    <w:p w14:paraId="249168CC" w14:textId="77777777" w:rsidR="00720E7F" w:rsidRDefault="00720E7F" w:rsidP="002F3244">
      <w:pPr>
        <w:pStyle w:val="a3"/>
        <w:ind w:left="480" w:firstLineChars="0" w:firstLine="0"/>
      </w:pPr>
    </w:p>
    <w:p w14:paraId="27058A55" w14:textId="770BE8AF" w:rsidR="00720E7F" w:rsidRDefault="00720E7F" w:rsidP="00720E7F">
      <w:pPr>
        <w:pStyle w:val="a3"/>
        <w:numPr>
          <w:ilvl w:val="0"/>
          <w:numId w:val="2"/>
        </w:numPr>
        <w:ind w:firstLineChars="0"/>
        <w:rPr>
          <w:sz w:val="28"/>
        </w:rPr>
      </w:pPr>
      <w:r>
        <w:rPr>
          <w:rFonts w:hint="eastAsia"/>
          <w:sz w:val="28"/>
        </w:rPr>
        <w:t>模型训练</w:t>
      </w:r>
    </w:p>
    <w:p w14:paraId="4858D75B" w14:textId="0819574E" w:rsidR="00720E7F" w:rsidRDefault="00720E7F" w:rsidP="00720E7F">
      <w:pPr>
        <w:pStyle w:val="a3"/>
        <w:numPr>
          <w:ilvl w:val="0"/>
          <w:numId w:val="8"/>
        </w:numPr>
        <w:ind w:firstLineChars="0"/>
      </w:pPr>
      <w:r>
        <w:rPr>
          <w:rFonts w:hint="eastAsia"/>
        </w:rPr>
        <w:t>样本切分：为了同时提高模型的准确率和泛化能力</w:t>
      </w:r>
    </w:p>
    <w:p w14:paraId="4F37107F" w14:textId="09924E19" w:rsidR="00720E7F" w:rsidRDefault="00720E7F" w:rsidP="00720E7F">
      <w:pPr>
        <w:pStyle w:val="a3"/>
        <w:ind w:left="480" w:firstLineChars="0" w:firstLine="0"/>
      </w:pPr>
      <w:r>
        <w:rPr>
          <w:rFonts w:hint="eastAsia"/>
        </w:rPr>
        <w:t>训练集</w:t>
      </w:r>
      <w:r w:rsidR="008D30F6">
        <w:rPr>
          <w:rFonts w:hint="eastAsia"/>
        </w:rPr>
        <w:t>（IS）</w:t>
      </w:r>
      <w:r>
        <w:rPr>
          <w:rFonts w:hint="eastAsia"/>
        </w:rPr>
        <w:t>：用于训练模型</w:t>
      </w:r>
    </w:p>
    <w:p w14:paraId="783BCC61" w14:textId="3927058E" w:rsidR="00720E7F" w:rsidRDefault="00720E7F" w:rsidP="00720E7F">
      <w:pPr>
        <w:pStyle w:val="a3"/>
        <w:ind w:left="480" w:firstLineChars="0" w:firstLine="0"/>
      </w:pPr>
      <w:r>
        <w:rPr>
          <w:rFonts w:hint="eastAsia"/>
        </w:rPr>
        <w:t>验证集</w:t>
      </w:r>
      <w:r w:rsidR="008D30F6">
        <w:rPr>
          <w:rFonts w:hint="eastAsia"/>
        </w:rPr>
        <w:t>（OOS）</w:t>
      </w:r>
      <w:r>
        <w:rPr>
          <w:rFonts w:hint="eastAsia"/>
        </w:rPr>
        <w:t>：数据对象与训练集相同，用于模型效果评估和调优</w:t>
      </w:r>
    </w:p>
    <w:p w14:paraId="62945D86" w14:textId="2E382B70" w:rsidR="00720E7F" w:rsidRDefault="00720E7F" w:rsidP="00720E7F">
      <w:pPr>
        <w:pStyle w:val="a3"/>
        <w:ind w:left="480" w:firstLineChars="0" w:firstLine="0"/>
      </w:pPr>
      <w:r>
        <w:rPr>
          <w:rFonts w:hint="eastAsia"/>
        </w:rPr>
        <w:t>测试集</w:t>
      </w:r>
      <w:r w:rsidR="008D30F6">
        <w:rPr>
          <w:rFonts w:hint="eastAsia"/>
        </w:rPr>
        <w:t>（OOT）</w:t>
      </w:r>
      <w:r>
        <w:rPr>
          <w:rFonts w:hint="eastAsia"/>
        </w:rPr>
        <w:t>：数据对象与训练集不同，仅用于模型效果评估</w:t>
      </w:r>
    </w:p>
    <w:p w14:paraId="6169DC23" w14:textId="668CFA3F" w:rsidR="008D30F6" w:rsidRDefault="008D30F6" w:rsidP="008D30F6">
      <w:pPr>
        <w:pStyle w:val="a3"/>
        <w:numPr>
          <w:ilvl w:val="0"/>
          <w:numId w:val="8"/>
        </w:numPr>
        <w:ind w:firstLineChars="0"/>
      </w:pPr>
      <w:r w:rsidRPr="008D30F6">
        <w:rPr>
          <w:rFonts w:hint="eastAsia"/>
        </w:rPr>
        <w:t>模型是怎么学习的</w:t>
      </w:r>
      <w:r w:rsidR="009F0EAF">
        <w:rPr>
          <w:rFonts w:hint="eastAsia"/>
        </w:rPr>
        <w:t>：</w:t>
      </w:r>
    </w:p>
    <w:p w14:paraId="11CCCD02" w14:textId="5299DDBE" w:rsidR="008D30F6" w:rsidRDefault="008D30F6" w:rsidP="008D30F6">
      <w:pPr>
        <w:pStyle w:val="a3"/>
        <w:ind w:left="480" w:firstLineChars="0" w:firstLine="0"/>
      </w:pPr>
      <w:r>
        <w:rPr>
          <w:rFonts w:hint="eastAsia"/>
        </w:rPr>
        <w:t>模型训练的目的：</w:t>
      </w:r>
      <m:oMath>
        <m:r>
          <w:rPr>
            <w:rFonts w:ascii="Cambria Math" w:hAnsi="Cambria Math"/>
          </w:rPr>
          <m:t>y=f(x,ϖ,</m:t>
        </m:r>
        <m:sSub>
          <m:sSubPr>
            <m:ctrlPr>
              <w:ins w:id="0" w:author="Unknown" w:date="2018-09-20T19:51:00Z">
                <w:rPr>
                  <w:rFonts w:ascii="Cambria Math" w:hAnsi="Cambria Math"/>
                  <w:i/>
                </w:rPr>
              </w:ins>
            </m:ctrlPr>
          </m:sSubPr>
          <m:e>
            <m:r>
              <w:rPr>
                <w:rFonts w:ascii="Cambria Math" w:hAnsi="Cambria Math"/>
              </w:rPr>
              <m:t>ϖ</m:t>
            </m:r>
          </m:e>
          <m:sub>
            <m:r>
              <w:rPr>
                <w:rFonts w:ascii="Cambria Math" w:hAnsi="Cambria Math"/>
              </w:rPr>
              <m:t>h</m:t>
            </m:r>
          </m:sub>
        </m:sSub>
        <m:r>
          <w:rPr>
            <w:rFonts w:ascii="Cambria Math" w:hAnsi="Cambria Math"/>
          </w:rPr>
          <m:t>)</m:t>
        </m:r>
      </m:oMath>
    </w:p>
    <w:p w14:paraId="5212E75E" w14:textId="4F038A6A" w:rsidR="008D30F6" w:rsidRDefault="008D30F6" w:rsidP="008D30F6">
      <w:pPr>
        <w:pStyle w:val="a3"/>
        <w:ind w:left="480" w:firstLineChars="0" w:firstLine="0"/>
      </w:pPr>
      <m:oMath>
        <m:r>
          <w:rPr>
            <w:rFonts w:ascii="Cambria Math" w:hAnsi="Cambria Math"/>
          </w:rPr>
          <m:t>y</m:t>
        </m:r>
      </m:oMath>
      <w:r>
        <w:rPr>
          <w:rFonts w:hint="eastAsia"/>
        </w:rPr>
        <w:t>：预测值</w:t>
      </w:r>
    </w:p>
    <w:p w14:paraId="4D96E5BB" w14:textId="76015259" w:rsidR="008D30F6" w:rsidRDefault="008D30F6" w:rsidP="008D30F6">
      <w:pPr>
        <w:pStyle w:val="a3"/>
        <w:ind w:left="480" w:firstLineChars="0" w:firstLine="0"/>
      </w:pPr>
      <m:oMath>
        <m:r>
          <w:rPr>
            <w:rFonts w:ascii="Cambria Math" w:hAnsi="Cambria Math"/>
          </w:rPr>
          <m:t>f</m:t>
        </m:r>
      </m:oMath>
      <w:r>
        <w:rPr>
          <w:rFonts w:hint="eastAsia"/>
        </w:rPr>
        <w:t>：不同模型</w:t>
      </w:r>
    </w:p>
    <w:p w14:paraId="18FD2FCE" w14:textId="1968FEF0" w:rsidR="008D30F6" w:rsidRDefault="008D30F6" w:rsidP="008D30F6">
      <w:pPr>
        <w:pStyle w:val="a3"/>
        <w:ind w:left="480" w:firstLineChars="0" w:firstLine="0"/>
      </w:pPr>
      <m:oMath>
        <m:r>
          <w:rPr>
            <w:rFonts w:ascii="Cambria Math" w:hAnsi="Cambria Math"/>
          </w:rPr>
          <m:t>x</m:t>
        </m:r>
      </m:oMath>
      <w:r>
        <w:rPr>
          <w:rFonts w:hint="eastAsia"/>
        </w:rPr>
        <w:t>：样本的特征们</w:t>
      </w:r>
    </w:p>
    <w:p w14:paraId="67F40017" w14:textId="2FBEE512" w:rsidR="008D30F6" w:rsidRDefault="008D30F6" w:rsidP="008D30F6">
      <w:pPr>
        <w:pStyle w:val="a3"/>
        <w:ind w:left="480" w:firstLineChars="0" w:firstLine="0"/>
      </w:pPr>
      <m:oMath>
        <m:r>
          <w:rPr>
            <w:rFonts w:ascii="Cambria Math" w:hAnsi="Cambria Math"/>
          </w:rPr>
          <m:t>ϖ</m:t>
        </m:r>
      </m:oMath>
      <w:r>
        <w:rPr>
          <w:rFonts w:hint="eastAsia"/>
        </w:rPr>
        <w:t>：模型参数，模型需要算出来的东西</w:t>
      </w:r>
    </w:p>
    <w:p w14:paraId="55E1E6D0" w14:textId="57EFE064" w:rsidR="008D30F6" w:rsidRDefault="0005311B" w:rsidP="008D30F6">
      <w:pPr>
        <w:pStyle w:val="a3"/>
        <w:ind w:left="480" w:firstLineChars="0" w:firstLine="0"/>
      </w:pPr>
      <m:oMath>
        <m:sSub>
          <m:sSubPr>
            <m:ctrlPr>
              <w:ins w:id="1" w:author="Unknown" w:date="2018-09-20T19:51:00Z">
                <w:rPr>
                  <w:rFonts w:ascii="Cambria Math" w:hAnsi="Cambria Math"/>
                  <w:i/>
                </w:rPr>
              </w:ins>
            </m:ctrlPr>
          </m:sSubPr>
          <m:e>
            <m:r>
              <w:rPr>
                <w:rFonts w:ascii="Cambria Math" w:hAnsi="Cambria Math"/>
              </w:rPr>
              <m:t>ϖ</m:t>
            </m:r>
          </m:e>
          <m:sub>
            <m:r>
              <w:rPr>
                <w:rFonts w:ascii="Cambria Math" w:hAnsi="Cambria Math"/>
              </w:rPr>
              <m:t>h</m:t>
            </m:r>
          </m:sub>
        </m:sSub>
      </m:oMath>
      <w:r w:rsidR="008D30F6">
        <w:rPr>
          <w:rFonts w:hint="eastAsia"/>
        </w:rPr>
        <w:t>：模型超参数，模型本身的东西，需要自己指定和调优</w:t>
      </w:r>
    </w:p>
    <w:p w14:paraId="6AF35E30" w14:textId="54589D07" w:rsidR="009F0EAF" w:rsidRDefault="009F0EAF" w:rsidP="009F0EAF">
      <w:pPr>
        <w:pStyle w:val="a3"/>
        <w:numPr>
          <w:ilvl w:val="0"/>
          <w:numId w:val="8"/>
        </w:numPr>
        <w:ind w:firstLineChars="0"/>
      </w:pPr>
      <w:r>
        <w:rPr>
          <w:rFonts w:hint="eastAsia"/>
        </w:rPr>
        <w:t>模型选择：</w:t>
      </w:r>
    </w:p>
    <w:p w14:paraId="2237B10B" w14:textId="1DDAC023" w:rsidR="009F0EAF" w:rsidRDefault="009F0EAF" w:rsidP="009F0EAF">
      <w:pPr>
        <w:pStyle w:val="a3"/>
        <w:ind w:left="480" w:firstLineChars="0" w:firstLine="0"/>
      </w:pPr>
      <w:r>
        <w:rPr>
          <w:rFonts w:hint="eastAsia"/>
          <w:noProof/>
        </w:rPr>
        <w:drawing>
          <wp:inline distT="0" distB="0" distL="0" distR="0" wp14:anchorId="6C09B88F" wp14:editId="533E6BF5">
            <wp:extent cx="5270500" cy="328612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_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286125"/>
                    </a:xfrm>
                    <a:prstGeom prst="rect">
                      <a:avLst/>
                    </a:prstGeom>
                  </pic:spPr>
                </pic:pic>
              </a:graphicData>
            </a:graphic>
          </wp:inline>
        </w:drawing>
      </w:r>
    </w:p>
    <w:p w14:paraId="1CC06F9F" w14:textId="77777777" w:rsidR="009F0EAF" w:rsidRDefault="009F0EAF" w:rsidP="009F0EAF">
      <w:pPr>
        <w:pStyle w:val="a3"/>
        <w:ind w:left="720" w:firstLineChars="0" w:firstLine="0"/>
        <w:rPr>
          <w:sz w:val="28"/>
        </w:rPr>
      </w:pPr>
    </w:p>
    <w:p w14:paraId="6137D4F7" w14:textId="55ED5CEB" w:rsidR="009F0EAF" w:rsidRPr="009F0EAF" w:rsidRDefault="009F0EAF" w:rsidP="009F0EAF">
      <w:pPr>
        <w:pStyle w:val="a3"/>
        <w:numPr>
          <w:ilvl w:val="0"/>
          <w:numId w:val="2"/>
        </w:numPr>
        <w:ind w:firstLineChars="0"/>
        <w:rPr>
          <w:sz w:val="28"/>
        </w:rPr>
      </w:pPr>
      <w:r w:rsidRPr="009F0EAF">
        <w:rPr>
          <w:rFonts w:hint="eastAsia"/>
          <w:sz w:val="28"/>
        </w:rPr>
        <w:t>效果评估</w:t>
      </w:r>
    </w:p>
    <w:p w14:paraId="65890E10" w14:textId="2E5388CA" w:rsidR="009F0EAF" w:rsidRDefault="009F0EAF" w:rsidP="009F0EAF">
      <w:pPr>
        <w:pStyle w:val="a3"/>
        <w:numPr>
          <w:ilvl w:val="0"/>
          <w:numId w:val="8"/>
        </w:numPr>
        <w:ind w:firstLineChars="0"/>
      </w:pPr>
      <w:r w:rsidRPr="009F0EAF">
        <w:rPr>
          <w:rFonts w:hint="eastAsia"/>
        </w:rPr>
        <w:t>评估指标</w:t>
      </w:r>
      <w:r>
        <w:rPr>
          <w:rFonts w:hint="eastAsia"/>
        </w:rPr>
        <w:t>：</w:t>
      </w:r>
    </w:p>
    <w:p w14:paraId="1F0217B0" w14:textId="1E1026EF" w:rsidR="009F0EAF" w:rsidRDefault="009F0EAF" w:rsidP="009F0EAF">
      <w:pPr>
        <w:pStyle w:val="a3"/>
        <w:ind w:left="480" w:firstLineChars="0" w:firstLine="0"/>
      </w:pPr>
      <w:r>
        <w:rPr>
          <w:rFonts w:hint="eastAsia"/>
        </w:rPr>
        <w:t>模型效果评估：预测值 VS 真实值</w:t>
      </w:r>
    </w:p>
    <w:p w14:paraId="6CB27417" w14:textId="198CFFF0" w:rsidR="009F0EAF" w:rsidRDefault="009F0EAF" w:rsidP="009F0EAF">
      <w:pPr>
        <w:pStyle w:val="a3"/>
        <w:ind w:left="480" w:firstLineChars="0" w:firstLine="0"/>
      </w:pPr>
      <w:r>
        <w:rPr>
          <w:rFonts w:hint="eastAsia"/>
        </w:rPr>
        <w:t>准确率：预测正确的样本量/总样本量（不怎么看）</w:t>
      </w:r>
    </w:p>
    <w:p w14:paraId="02733A37" w14:textId="764D09D3" w:rsidR="009F0EAF" w:rsidRDefault="009F0EAF" w:rsidP="009F0EAF">
      <w:pPr>
        <w:pStyle w:val="a3"/>
        <w:ind w:left="480" w:firstLineChars="0" w:firstLine="0"/>
      </w:pPr>
      <w:r>
        <w:rPr>
          <w:rFonts w:hint="eastAsia"/>
        </w:rPr>
        <w:t>精确率（precision）：预测对的/预测的总体</w:t>
      </w:r>
    </w:p>
    <w:p w14:paraId="1F774AE2" w14:textId="07447587" w:rsidR="009F0EAF" w:rsidRDefault="009F0EAF" w:rsidP="009F0EAF">
      <w:pPr>
        <w:pStyle w:val="a3"/>
        <w:ind w:left="480" w:firstLineChars="0" w:firstLine="0"/>
      </w:pPr>
      <w:r>
        <w:rPr>
          <w:rFonts w:hint="eastAsia"/>
        </w:rPr>
        <w:t>召回率（recall）：预测对的/所有样本中对的</w:t>
      </w:r>
    </w:p>
    <w:p w14:paraId="047EE163" w14:textId="18B7FCE8" w:rsidR="009F0EAF" w:rsidRDefault="009F0EAF" w:rsidP="009F0EAF">
      <w:pPr>
        <w:pStyle w:val="a3"/>
        <w:ind w:left="480" w:firstLineChars="0" w:firstLine="0"/>
        <w:rPr>
          <w:color w:val="FF0000"/>
        </w:rPr>
      </w:pPr>
      <w:r w:rsidRPr="009F0EAF">
        <w:rPr>
          <w:rFonts w:hint="eastAsia"/>
          <w:color w:val="FF0000"/>
        </w:rPr>
        <w:t>（追求召回率高，精确率就会低</w:t>
      </w:r>
      <w:r w:rsidR="00F40243">
        <w:rPr>
          <w:rFonts w:hint="eastAsia"/>
          <w:color w:val="FF0000"/>
        </w:rPr>
        <w:t>，反之亦然</w:t>
      </w:r>
      <w:r w:rsidRPr="009F0EAF">
        <w:rPr>
          <w:rFonts w:hint="eastAsia"/>
          <w:color w:val="FF0000"/>
        </w:rPr>
        <w:t>）</w:t>
      </w:r>
    </w:p>
    <w:p w14:paraId="3DB75EB8" w14:textId="7A7ABEBE" w:rsidR="009F0EAF" w:rsidRDefault="00F40243" w:rsidP="009F0EAF">
      <w:pPr>
        <w:pStyle w:val="a3"/>
        <w:ind w:left="480" w:firstLineChars="0" w:firstLine="0"/>
        <w:rPr>
          <w:color w:val="000000" w:themeColor="text1"/>
        </w:rPr>
      </w:pPr>
      <w:r w:rsidRPr="00F40243">
        <w:rPr>
          <w:rFonts w:hint="eastAsia"/>
          <w:color w:val="000000" w:themeColor="text1"/>
        </w:rPr>
        <w:t>设定明确的阈值：</w:t>
      </w:r>
      <w:r>
        <w:rPr>
          <w:rFonts w:hint="eastAsia"/>
          <w:color w:val="000000" w:themeColor="text1"/>
        </w:rPr>
        <w:t>eg模型分切50%阈值，再计算precision和recall</w:t>
      </w:r>
    </w:p>
    <w:p w14:paraId="51F46F6A" w14:textId="6F0984C1" w:rsidR="00F40243" w:rsidRDefault="00F40243" w:rsidP="009F0EAF">
      <w:pPr>
        <w:pStyle w:val="a3"/>
        <w:ind w:left="480" w:firstLineChars="0" w:firstLine="0"/>
        <w:rPr>
          <w:color w:val="000000" w:themeColor="text1"/>
        </w:rPr>
      </w:pPr>
      <w:r>
        <w:rPr>
          <w:rFonts w:hint="eastAsia"/>
          <w:color w:val="000000" w:themeColor="text1"/>
        </w:rPr>
        <w:t>AUC：area under the ROC curve （0.5-1，0.5为极差）</w:t>
      </w:r>
    </w:p>
    <w:p w14:paraId="3AA76DA1" w14:textId="432E872C" w:rsidR="00F40243" w:rsidRDefault="00F40243" w:rsidP="009F0EAF">
      <w:pPr>
        <w:pStyle w:val="a3"/>
        <w:ind w:left="480" w:firstLineChars="0" w:firstLine="0"/>
        <w:rPr>
          <w:color w:val="000000" w:themeColor="text1"/>
        </w:rPr>
      </w:pPr>
      <w:r>
        <w:rPr>
          <w:rFonts w:hint="eastAsia"/>
          <w:color w:val="000000" w:themeColor="text1"/>
        </w:rPr>
        <w:t xml:space="preserve">     </w:t>
      </w:r>
      <w:r w:rsidRPr="00F40243">
        <w:rPr>
          <w:color w:val="000000" w:themeColor="text1"/>
        </w:rPr>
        <w:t>对应AUC</w:t>
      </w:r>
      <w:r>
        <w:rPr>
          <w:color w:val="000000" w:themeColor="text1"/>
        </w:rPr>
        <w:t>更大的分类器效果更好</w:t>
      </w:r>
    </w:p>
    <w:p w14:paraId="5B36D4B3" w14:textId="633EC3D8" w:rsidR="00F40243" w:rsidRDefault="00F40243" w:rsidP="009F0EAF">
      <w:pPr>
        <w:pStyle w:val="a3"/>
        <w:ind w:left="480" w:firstLineChars="0" w:firstLine="0"/>
        <w:rPr>
          <w:color w:val="000000" w:themeColor="text1"/>
        </w:rPr>
      </w:pPr>
      <w:r>
        <w:rPr>
          <w:rFonts w:hint="eastAsia"/>
          <w:color w:val="000000" w:themeColor="text1"/>
        </w:rPr>
        <w:t>KS：</w:t>
      </w:r>
      <w:r w:rsidRPr="00F40243">
        <w:rPr>
          <w:color w:val="000000" w:themeColor="text1"/>
        </w:rPr>
        <w:t>Kolmogorov-Smirnov</w:t>
      </w:r>
      <w:r>
        <w:rPr>
          <w:rFonts w:hint="eastAsia"/>
          <w:color w:val="000000" w:themeColor="text1"/>
        </w:rPr>
        <w:t xml:space="preserve">  （</w:t>
      </w:r>
      <w:r>
        <w:rPr>
          <w:color w:val="000000" w:themeColor="text1"/>
        </w:rPr>
        <w:t>&gt;</w:t>
      </w:r>
      <w:r>
        <w:rPr>
          <w:rFonts w:hint="eastAsia"/>
          <w:color w:val="000000" w:themeColor="text1"/>
        </w:rPr>
        <w:t>0.2可认为预测能力好）</w:t>
      </w:r>
    </w:p>
    <w:p w14:paraId="29AA150F" w14:textId="4C8C3A5A" w:rsidR="00F40243" w:rsidRDefault="00F40243" w:rsidP="009F0EAF">
      <w:pPr>
        <w:pStyle w:val="a3"/>
        <w:ind w:left="480" w:firstLineChars="0" w:firstLine="0"/>
        <w:rPr>
          <w:color w:val="000000" w:themeColor="text1"/>
        </w:rPr>
      </w:pPr>
      <w:r>
        <w:rPr>
          <w:rFonts w:hint="eastAsia"/>
          <w:color w:val="000000" w:themeColor="text1"/>
        </w:rPr>
        <w:t xml:space="preserve">    </w:t>
      </w:r>
      <w:r w:rsidRPr="00F40243">
        <w:rPr>
          <w:color w:val="000000" w:themeColor="text1"/>
        </w:rPr>
        <w:t>值越大，表示模型能够将正、负客户区分开的程度越大</w:t>
      </w:r>
    </w:p>
    <w:p w14:paraId="79EC3093" w14:textId="53B0333A" w:rsidR="00F40243" w:rsidRDefault="00F40243" w:rsidP="00F40243">
      <w:pPr>
        <w:pStyle w:val="a3"/>
        <w:numPr>
          <w:ilvl w:val="0"/>
          <w:numId w:val="8"/>
        </w:numPr>
        <w:ind w:firstLineChars="0"/>
        <w:rPr>
          <w:color w:val="000000" w:themeColor="text1"/>
        </w:rPr>
      </w:pPr>
      <w:r>
        <w:rPr>
          <w:rFonts w:hint="eastAsia"/>
          <w:color w:val="000000" w:themeColor="text1"/>
        </w:rPr>
        <w:t>过拟合：</w:t>
      </w:r>
    </w:p>
    <w:p w14:paraId="396C2493" w14:textId="05B20B4D" w:rsidR="00E60A63" w:rsidRDefault="00E60A63" w:rsidP="00E60A63">
      <w:pPr>
        <w:pStyle w:val="a3"/>
        <w:ind w:left="480" w:firstLineChars="0" w:firstLine="0"/>
        <w:rPr>
          <w:color w:val="000000" w:themeColor="text1"/>
        </w:rPr>
      </w:pPr>
      <w:r>
        <w:rPr>
          <w:rFonts w:hint="eastAsia"/>
          <w:color w:val="000000" w:themeColor="text1"/>
        </w:rPr>
        <w:t>需要在训练集/验证集/测试集上进行评估，比较效果</w:t>
      </w:r>
    </w:p>
    <w:tbl>
      <w:tblPr>
        <w:tblStyle w:val="a4"/>
        <w:tblW w:w="0" w:type="auto"/>
        <w:tblInd w:w="480" w:type="dxa"/>
        <w:tblLook w:val="04A0" w:firstRow="1" w:lastRow="0" w:firstColumn="1" w:lastColumn="0" w:noHBand="0" w:noVBand="1"/>
      </w:tblPr>
      <w:tblGrid>
        <w:gridCol w:w="1951"/>
        <w:gridCol w:w="1949"/>
        <w:gridCol w:w="1955"/>
        <w:gridCol w:w="1955"/>
      </w:tblGrid>
      <w:tr w:rsidR="00E60A63" w14:paraId="043AA9F7" w14:textId="77777777" w:rsidTr="00E60A63">
        <w:tc>
          <w:tcPr>
            <w:tcW w:w="2072" w:type="dxa"/>
          </w:tcPr>
          <w:p w14:paraId="62AC687B" w14:textId="77777777" w:rsidR="00E60A63" w:rsidRDefault="00E60A63" w:rsidP="00E60A63">
            <w:pPr>
              <w:pStyle w:val="a3"/>
              <w:ind w:firstLineChars="0" w:firstLine="0"/>
              <w:rPr>
                <w:color w:val="000000" w:themeColor="text1"/>
              </w:rPr>
            </w:pPr>
          </w:p>
        </w:tc>
        <w:tc>
          <w:tcPr>
            <w:tcW w:w="2072" w:type="dxa"/>
          </w:tcPr>
          <w:p w14:paraId="0B310EF4" w14:textId="4A877701" w:rsidR="00E60A63" w:rsidRDefault="00E60A63" w:rsidP="00E60A63">
            <w:pPr>
              <w:pStyle w:val="a3"/>
              <w:ind w:firstLineChars="0" w:firstLine="0"/>
              <w:rPr>
                <w:color w:val="000000" w:themeColor="text1"/>
              </w:rPr>
            </w:pPr>
            <w:r>
              <w:rPr>
                <w:rFonts w:hint="eastAsia"/>
                <w:color w:val="000000" w:themeColor="text1"/>
              </w:rPr>
              <w:t>IS</w:t>
            </w:r>
          </w:p>
        </w:tc>
        <w:tc>
          <w:tcPr>
            <w:tcW w:w="2073" w:type="dxa"/>
          </w:tcPr>
          <w:p w14:paraId="74175911" w14:textId="49ED4DEF" w:rsidR="00E60A63" w:rsidRDefault="00E60A63" w:rsidP="00E60A63">
            <w:pPr>
              <w:pStyle w:val="a3"/>
              <w:ind w:firstLineChars="0" w:firstLine="0"/>
              <w:rPr>
                <w:color w:val="000000" w:themeColor="text1"/>
              </w:rPr>
            </w:pPr>
            <w:r>
              <w:rPr>
                <w:rFonts w:hint="eastAsia"/>
                <w:color w:val="000000" w:themeColor="text1"/>
              </w:rPr>
              <w:t>OOS</w:t>
            </w:r>
          </w:p>
        </w:tc>
        <w:tc>
          <w:tcPr>
            <w:tcW w:w="2073" w:type="dxa"/>
          </w:tcPr>
          <w:p w14:paraId="3EC0C462" w14:textId="2FD3AB3B" w:rsidR="00E60A63" w:rsidRDefault="00E60A63" w:rsidP="00E60A63">
            <w:pPr>
              <w:pStyle w:val="a3"/>
              <w:ind w:firstLineChars="0" w:firstLine="0"/>
              <w:rPr>
                <w:color w:val="000000" w:themeColor="text1"/>
              </w:rPr>
            </w:pPr>
            <w:r>
              <w:rPr>
                <w:rFonts w:hint="eastAsia"/>
                <w:color w:val="000000" w:themeColor="text1"/>
              </w:rPr>
              <w:t>OOT</w:t>
            </w:r>
          </w:p>
        </w:tc>
      </w:tr>
      <w:tr w:rsidR="00E60A63" w14:paraId="56CE5EF1" w14:textId="77777777" w:rsidTr="00E60A63">
        <w:tc>
          <w:tcPr>
            <w:tcW w:w="2072" w:type="dxa"/>
          </w:tcPr>
          <w:p w14:paraId="59970B59" w14:textId="665CD55E" w:rsidR="00E60A63" w:rsidRDefault="00E60A63" w:rsidP="00E60A63">
            <w:pPr>
              <w:pStyle w:val="a3"/>
              <w:ind w:firstLineChars="0" w:firstLine="0"/>
              <w:rPr>
                <w:color w:val="000000" w:themeColor="text1"/>
              </w:rPr>
            </w:pPr>
            <w:r>
              <w:rPr>
                <w:rFonts w:hint="eastAsia"/>
                <w:color w:val="000000" w:themeColor="text1"/>
              </w:rPr>
              <w:t>AUC</w:t>
            </w:r>
          </w:p>
        </w:tc>
        <w:tc>
          <w:tcPr>
            <w:tcW w:w="2072" w:type="dxa"/>
          </w:tcPr>
          <w:p w14:paraId="129B2C07" w14:textId="4765E266" w:rsidR="00E60A63" w:rsidRDefault="00E60A63" w:rsidP="00E60A63">
            <w:pPr>
              <w:pStyle w:val="a3"/>
              <w:ind w:firstLineChars="0" w:firstLine="0"/>
              <w:rPr>
                <w:color w:val="000000" w:themeColor="text1"/>
              </w:rPr>
            </w:pPr>
            <w:r>
              <w:rPr>
                <w:rFonts w:hint="eastAsia"/>
                <w:color w:val="000000" w:themeColor="text1"/>
              </w:rPr>
              <w:t>0.85</w:t>
            </w:r>
          </w:p>
        </w:tc>
        <w:tc>
          <w:tcPr>
            <w:tcW w:w="2073" w:type="dxa"/>
          </w:tcPr>
          <w:p w14:paraId="65F4C216" w14:textId="2AAB4AC2" w:rsidR="00E60A63" w:rsidRDefault="00E60A63" w:rsidP="00E60A63">
            <w:pPr>
              <w:pStyle w:val="a3"/>
              <w:ind w:firstLineChars="0" w:firstLine="0"/>
              <w:rPr>
                <w:color w:val="000000" w:themeColor="text1"/>
              </w:rPr>
            </w:pPr>
            <w:r>
              <w:rPr>
                <w:rFonts w:hint="eastAsia"/>
                <w:color w:val="000000" w:themeColor="text1"/>
              </w:rPr>
              <w:t>0.72</w:t>
            </w:r>
          </w:p>
        </w:tc>
        <w:tc>
          <w:tcPr>
            <w:tcW w:w="2073" w:type="dxa"/>
          </w:tcPr>
          <w:p w14:paraId="79C6B302" w14:textId="085FB6F1" w:rsidR="00E60A63" w:rsidRDefault="00E60A63" w:rsidP="00E60A63">
            <w:pPr>
              <w:pStyle w:val="a3"/>
              <w:ind w:firstLineChars="0" w:firstLine="0"/>
              <w:rPr>
                <w:color w:val="000000" w:themeColor="text1"/>
              </w:rPr>
            </w:pPr>
            <w:r>
              <w:rPr>
                <w:rFonts w:hint="eastAsia"/>
                <w:color w:val="000000" w:themeColor="text1"/>
              </w:rPr>
              <w:t>0.37</w:t>
            </w:r>
          </w:p>
        </w:tc>
      </w:tr>
      <w:tr w:rsidR="00E60A63" w14:paraId="59C08A53" w14:textId="77777777" w:rsidTr="00E60A63">
        <w:tc>
          <w:tcPr>
            <w:tcW w:w="2072" w:type="dxa"/>
          </w:tcPr>
          <w:p w14:paraId="461D3046" w14:textId="1272564F" w:rsidR="00E60A63" w:rsidRDefault="00E60A63" w:rsidP="00E60A63">
            <w:pPr>
              <w:pStyle w:val="a3"/>
              <w:ind w:firstLineChars="0" w:firstLine="0"/>
              <w:rPr>
                <w:color w:val="000000" w:themeColor="text1"/>
              </w:rPr>
            </w:pPr>
            <w:r>
              <w:rPr>
                <w:rFonts w:hint="eastAsia"/>
                <w:color w:val="000000" w:themeColor="text1"/>
              </w:rPr>
              <w:t>KS</w:t>
            </w:r>
          </w:p>
        </w:tc>
        <w:tc>
          <w:tcPr>
            <w:tcW w:w="2072" w:type="dxa"/>
          </w:tcPr>
          <w:p w14:paraId="68D1B668" w14:textId="5AF9F372" w:rsidR="00E60A63" w:rsidRDefault="00E60A63" w:rsidP="00E60A63">
            <w:pPr>
              <w:pStyle w:val="a3"/>
              <w:ind w:firstLineChars="0" w:firstLine="0"/>
              <w:rPr>
                <w:color w:val="000000" w:themeColor="text1"/>
              </w:rPr>
            </w:pPr>
            <w:r>
              <w:rPr>
                <w:rFonts w:hint="eastAsia"/>
                <w:color w:val="000000" w:themeColor="text1"/>
              </w:rPr>
              <w:t>0.54</w:t>
            </w:r>
          </w:p>
        </w:tc>
        <w:tc>
          <w:tcPr>
            <w:tcW w:w="2073" w:type="dxa"/>
          </w:tcPr>
          <w:p w14:paraId="504FB0D6" w14:textId="41FD4996" w:rsidR="00E60A63" w:rsidRDefault="00E60A63" w:rsidP="00E60A63">
            <w:pPr>
              <w:pStyle w:val="a3"/>
              <w:ind w:firstLineChars="0" w:firstLine="0"/>
              <w:rPr>
                <w:color w:val="000000" w:themeColor="text1"/>
              </w:rPr>
            </w:pPr>
            <w:r>
              <w:rPr>
                <w:rFonts w:hint="eastAsia"/>
                <w:color w:val="000000" w:themeColor="text1"/>
              </w:rPr>
              <w:t>0.39</w:t>
            </w:r>
          </w:p>
        </w:tc>
        <w:tc>
          <w:tcPr>
            <w:tcW w:w="2073" w:type="dxa"/>
          </w:tcPr>
          <w:p w14:paraId="1C3FE1A7" w14:textId="2CFCCBEC" w:rsidR="00E60A63" w:rsidRDefault="00E60A63" w:rsidP="00E60A63">
            <w:pPr>
              <w:pStyle w:val="a3"/>
              <w:ind w:firstLineChars="0" w:firstLine="0"/>
              <w:rPr>
                <w:color w:val="000000" w:themeColor="text1"/>
              </w:rPr>
            </w:pPr>
            <w:r>
              <w:rPr>
                <w:rFonts w:hint="eastAsia"/>
                <w:color w:val="000000" w:themeColor="text1"/>
              </w:rPr>
              <w:t>0.23</w:t>
            </w:r>
          </w:p>
        </w:tc>
      </w:tr>
    </w:tbl>
    <w:p w14:paraId="7927DAB2" w14:textId="5E589E17" w:rsidR="00E60A63" w:rsidRDefault="00E60A63" w:rsidP="00E60A63">
      <w:pPr>
        <w:ind w:firstLine="480"/>
        <w:rPr>
          <w:color w:val="000000" w:themeColor="text1"/>
        </w:rPr>
      </w:pPr>
      <w:r>
        <w:rPr>
          <w:rFonts w:hint="eastAsia"/>
          <w:color w:val="000000" w:themeColor="text1"/>
        </w:rPr>
        <w:t>说明模型有衰减，泛化能力差</w:t>
      </w:r>
    </w:p>
    <w:p w14:paraId="34C4009F" w14:textId="6579BE6E" w:rsidR="00E60A63" w:rsidRDefault="00E60A63" w:rsidP="00E60A63">
      <w:pPr>
        <w:ind w:firstLine="480"/>
        <w:rPr>
          <w:color w:val="000000" w:themeColor="text1"/>
        </w:rPr>
      </w:pPr>
      <w:r>
        <w:rPr>
          <w:rFonts w:hint="eastAsia"/>
          <w:color w:val="000000" w:themeColor="text1"/>
        </w:rPr>
        <w:t>解决方法：丰富样本；减少选取特征的数量；模型调参</w:t>
      </w:r>
    </w:p>
    <w:p w14:paraId="23331A14" w14:textId="5089503D" w:rsidR="00243616" w:rsidRDefault="00243616" w:rsidP="00E60A63">
      <w:pPr>
        <w:ind w:firstLine="480"/>
        <w:rPr>
          <w:rFonts w:hint="eastAsia"/>
          <w:color w:val="000000" w:themeColor="text1"/>
        </w:rPr>
      </w:pPr>
      <w:r>
        <w:rPr>
          <w:rFonts w:hint="eastAsia"/>
          <w:color w:val="000000" w:themeColor="text1"/>
        </w:rPr>
        <w:t>一般15万样本，10-15个特征</w:t>
      </w:r>
    </w:p>
    <w:p w14:paraId="650738EA" w14:textId="6E55B66F" w:rsidR="0005311B" w:rsidRDefault="0005311B" w:rsidP="00E60A63">
      <w:pPr>
        <w:ind w:firstLine="480"/>
        <w:rPr>
          <w:color w:val="000000" w:themeColor="text1"/>
        </w:rPr>
      </w:pPr>
      <w:bookmarkStart w:id="2" w:name="_GoBack"/>
      <w:r>
        <w:rPr>
          <w:rFonts w:hint="eastAsia"/>
          <w:color w:val="000000" w:themeColor="text1"/>
        </w:rPr>
        <w:t>正负样本不平衡的问题：10%-20%左右可以直接训练；如果非常不平衡1%，把0的样本人为丢掉一些；在模型里设置损失函数（lost），真实值-预测值的平方和越小越好，如果正样本判错给惩罚</w:t>
      </w:r>
      <w:r>
        <w:rPr>
          <w:color w:val="000000" w:themeColor="text1"/>
        </w:rPr>
        <w:t xml:space="preserve"> </w:t>
      </w:r>
      <w:bookmarkEnd w:id="2"/>
    </w:p>
    <w:p w14:paraId="3ED823CE" w14:textId="77777777" w:rsidR="00243616" w:rsidRPr="00E60A63" w:rsidRDefault="00243616" w:rsidP="00E60A63">
      <w:pPr>
        <w:ind w:firstLine="480"/>
        <w:rPr>
          <w:color w:val="000000" w:themeColor="text1"/>
        </w:rPr>
      </w:pPr>
    </w:p>
    <w:p w14:paraId="149D27CB" w14:textId="77777777" w:rsidR="00956D89" w:rsidRDefault="00956D89"/>
    <w:sectPr w:rsidR="00956D89" w:rsidSect="004762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3175"/>
    <w:multiLevelType w:val="hybridMultilevel"/>
    <w:tmpl w:val="5ADE73CE"/>
    <w:lvl w:ilvl="0" w:tplc="D05CD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DD3DBC"/>
    <w:multiLevelType w:val="hybridMultilevel"/>
    <w:tmpl w:val="75523338"/>
    <w:lvl w:ilvl="0" w:tplc="D05CD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20A69ED"/>
    <w:multiLevelType w:val="hybridMultilevel"/>
    <w:tmpl w:val="07549A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3623B6E"/>
    <w:multiLevelType w:val="hybridMultilevel"/>
    <w:tmpl w:val="A03EF1D0"/>
    <w:lvl w:ilvl="0" w:tplc="F01C15C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F46530F"/>
    <w:multiLevelType w:val="hybridMultilevel"/>
    <w:tmpl w:val="646E62DE"/>
    <w:lvl w:ilvl="0" w:tplc="D05CD210">
      <w:start w:val="1"/>
      <w:numFmt w:val="bullet"/>
      <w:lvlText w:val=""/>
      <w:lvlJc w:val="left"/>
      <w:pPr>
        <w:ind w:left="600" w:hanging="480"/>
      </w:pPr>
      <w:rPr>
        <w:rFonts w:ascii="Symbol" w:hAnsi="Symbol" w:hint="default"/>
        <w:color w:val="auto"/>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5">
    <w:nsid w:val="62B75FCF"/>
    <w:multiLevelType w:val="hybridMultilevel"/>
    <w:tmpl w:val="BEC290E0"/>
    <w:lvl w:ilvl="0" w:tplc="D05CD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E033A59"/>
    <w:multiLevelType w:val="hybridMultilevel"/>
    <w:tmpl w:val="7D0CC08C"/>
    <w:lvl w:ilvl="0" w:tplc="5A8036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EEB4269"/>
    <w:multiLevelType w:val="hybridMultilevel"/>
    <w:tmpl w:val="8B4AF874"/>
    <w:lvl w:ilvl="0" w:tplc="D05CD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89"/>
    <w:rsid w:val="0005311B"/>
    <w:rsid w:val="002425E6"/>
    <w:rsid w:val="00243616"/>
    <w:rsid w:val="002F3244"/>
    <w:rsid w:val="00425D77"/>
    <w:rsid w:val="00434FED"/>
    <w:rsid w:val="004762D3"/>
    <w:rsid w:val="006D1D2F"/>
    <w:rsid w:val="00720E7F"/>
    <w:rsid w:val="00775168"/>
    <w:rsid w:val="008D30F6"/>
    <w:rsid w:val="009557D2"/>
    <w:rsid w:val="00956D89"/>
    <w:rsid w:val="009F0EAF"/>
    <w:rsid w:val="00CA02A5"/>
    <w:rsid w:val="00E60A63"/>
    <w:rsid w:val="00E97728"/>
    <w:rsid w:val="00EA7C3E"/>
    <w:rsid w:val="00F4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684F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7D2"/>
    <w:pPr>
      <w:ind w:firstLineChars="200" w:firstLine="420"/>
    </w:pPr>
  </w:style>
  <w:style w:type="table" w:styleId="a4">
    <w:name w:val="Table Grid"/>
    <w:basedOn w:val="a1"/>
    <w:uiPriority w:val="39"/>
    <w:rsid w:val="00775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8D30F6"/>
    <w:rPr>
      <w:color w:val="808080"/>
    </w:rPr>
  </w:style>
  <w:style w:type="paragraph" w:styleId="a6">
    <w:name w:val="Balloon Text"/>
    <w:basedOn w:val="a"/>
    <w:link w:val="a7"/>
    <w:uiPriority w:val="99"/>
    <w:semiHidden/>
    <w:unhideWhenUsed/>
    <w:rsid w:val="008D30F6"/>
    <w:rPr>
      <w:rFonts w:ascii="宋体" w:eastAsia="宋体"/>
      <w:sz w:val="18"/>
      <w:szCs w:val="18"/>
    </w:rPr>
  </w:style>
  <w:style w:type="character" w:customStyle="1" w:styleId="a7">
    <w:name w:val="批注框文本字符"/>
    <w:basedOn w:val="a0"/>
    <w:link w:val="a6"/>
    <w:uiPriority w:val="99"/>
    <w:semiHidden/>
    <w:rsid w:val="008D30F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297</Words>
  <Characters>1696</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炜琪 王</dc:creator>
  <cp:keywords/>
  <dc:description/>
  <cp:lastModifiedBy>炜琪 王</cp:lastModifiedBy>
  <cp:revision>7</cp:revision>
  <dcterms:created xsi:type="dcterms:W3CDTF">2018-09-20T10:32:00Z</dcterms:created>
  <dcterms:modified xsi:type="dcterms:W3CDTF">2018-09-20T12:23:00Z</dcterms:modified>
</cp:coreProperties>
</file>